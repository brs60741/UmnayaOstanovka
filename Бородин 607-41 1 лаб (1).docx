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3C" w:rsidRPr="008348FD" w:rsidRDefault="00643D3C" w:rsidP="00643D3C">
      <w:pPr>
        <w:spacing w:after="0" w:line="240" w:lineRule="auto"/>
        <w:ind w:left="360"/>
        <w:jc w:val="center"/>
        <w:rPr>
          <w:rFonts w:eastAsia="Times New Roman" w:cs="Times New Roman"/>
          <w:lang w:eastAsia="ru-RU"/>
        </w:rPr>
      </w:pPr>
      <w:del w:id="0" w:author="Aleksander Egorov" w:date="2017-09-28T07:11:00Z">
        <w:r w:rsidDel="00B84117">
          <w:br w:type="page"/>
        </w:r>
      </w:del>
      <w:r w:rsidRPr="008348FD">
        <w:rPr>
          <w:rFonts w:eastAsia="Times New Roman" w:cs="Times New Roman"/>
          <w:lang w:eastAsia="ru-RU"/>
        </w:rPr>
        <w:t>БУ ВО</w:t>
      </w: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lang w:eastAsia="ru-RU"/>
        </w:rPr>
      </w:pPr>
      <w:r w:rsidRPr="008348FD">
        <w:rPr>
          <w:rFonts w:eastAsia="Times New Roman" w:cs="Times New Roman"/>
          <w:lang w:eastAsia="ru-RU"/>
        </w:rPr>
        <w:t>«СУРГУТСКИЙ ГОСУДАРСТВЕННЫЙ УНИВЕРСИТЕТ ХАНТЫ-МАНСИЙСКОГО АВТОНОМНОГО ОКРУГА - ЮГРЫ»</w:t>
      </w: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lang w:eastAsia="ru-RU"/>
        </w:rPr>
      </w:pPr>
      <w:r w:rsidRPr="008348FD">
        <w:rPr>
          <w:rFonts w:eastAsia="Times New Roman" w:cs="Times New Roman"/>
          <w:lang w:eastAsia="ru-RU"/>
        </w:rPr>
        <w:t>ПОЛИТЕХНИЧЕСКИЙ ИНСТИТУТ</w:t>
      </w: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lang w:eastAsia="ru-RU"/>
        </w:rPr>
      </w:pPr>
      <w:r w:rsidRPr="008348FD">
        <w:rPr>
          <w:rFonts w:eastAsia="Times New Roman" w:cs="Times New Roman"/>
          <w:lang w:eastAsia="ru-RU"/>
        </w:rPr>
        <w:t>Кафедра информатики и вычислительной техники</w:t>
      </w: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:rsidR="00643D3C" w:rsidRPr="008348FD" w:rsidRDefault="00643D3C" w:rsidP="00643D3C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255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bookmarkStart w:id="1" w:name="OLE_LINK1"/>
      <w:r w:rsidRPr="008348FD">
        <w:rPr>
          <w:rFonts w:eastAsia="Times New Roman" w:cs="Times New Roman"/>
          <w:sz w:val="24"/>
          <w:szCs w:val="24"/>
          <w:lang w:eastAsia="ru-RU"/>
        </w:rPr>
        <w:t>Студента специальности 230400.62 - Информационные системы и технологии</w:t>
      </w:r>
    </w:p>
    <w:p w:rsidR="00643D3C" w:rsidRPr="008348FD" w:rsidRDefault="00643D3C" w:rsidP="00643D3C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255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348FD">
        <w:rPr>
          <w:rFonts w:eastAsia="Times New Roman" w:cs="Times New Roman"/>
          <w:sz w:val="24"/>
          <w:szCs w:val="24"/>
          <w:lang w:eastAsia="ru-RU"/>
        </w:rPr>
        <w:t>по дисциплине «Методы и средства проектирования информационных систем и технологий»</w:t>
      </w: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lang w:eastAsia="ru-RU"/>
        </w:rPr>
      </w:pPr>
      <w:r w:rsidRPr="008348FD">
        <w:rPr>
          <w:rFonts w:eastAsia="Times New Roman" w:cs="Times New Roman"/>
          <w:lang w:eastAsia="ru-RU"/>
        </w:rPr>
        <w:t>(ФИО)</w:t>
      </w:r>
    </w:p>
    <w:bookmarkEnd w:id="1"/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643D3C" w:rsidRPr="008348FD" w:rsidRDefault="00643D3C" w:rsidP="00643D3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u w:val="single"/>
        </w:rPr>
      </w:pPr>
    </w:p>
    <w:p w:rsidR="00643D3C" w:rsidRPr="008348FD" w:rsidRDefault="00643D3C" w:rsidP="00643D3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u w:val="single"/>
        </w:rPr>
      </w:pPr>
    </w:p>
    <w:p w:rsidR="00643D3C" w:rsidRPr="008348FD" w:rsidRDefault="00643D3C" w:rsidP="00643D3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u w:val="single"/>
        </w:rPr>
      </w:pPr>
    </w:p>
    <w:p w:rsidR="00643D3C" w:rsidRPr="008348FD" w:rsidRDefault="00643D3C" w:rsidP="00643D3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u w:val="single"/>
        </w:rPr>
      </w:pPr>
    </w:p>
    <w:p w:rsidR="00643D3C" w:rsidRPr="008348FD" w:rsidRDefault="00643D3C" w:rsidP="00643D3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u w:val="single"/>
        </w:rPr>
      </w:pPr>
    </w:p>
    <w:p w:rsidR="00643D3C" w:rsidRPr="008348FD" w:rsidRDefault="00643D3C" w:rsidP="00643D3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u w:val="single"/>
        </w:rPr>
      </w:pPr>
    </w:p>
    <w:p w:rsidR="00643D3C" w:rsidRPr="008348FD" w:rsidRDefault="00643D3C" w:rsidP="00643D3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u w:val="single"/>
        </w:rPr>
      </w:pPr>
    </w:p>
    <w:p w:rsidR="00643D3C" w:rsidRPr="008348FD" w:rsidRDefault="00643D3C" w:rsidP="00643D3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 w:val="24"/>
          <w:szCs w:val="24"/>
          <w:u w:val="single"/>
        </w:rPr>
      </w:pPr>
    </w:p>
    <w:p w:rsidR="00643D3C" w:rsidRPr="008348FD" w:rsidRDefault="00643D3C" w:rsidP="00643D3C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</w:rPr>
      </w:pPr>
      <w:proofErr w:type="gramStart"/>
      <w:r w:rsidRPr="008348FD">
        <w:rPr>
          <w:rFonts w:eastAsia="Calibri" w:cs="Times New Roman"/>
          <w:b/>
          <w:bCs/>
          <w:color w:val="000000"/>
          <w:sz w:val="24"/>
          <w:szCs w:val="24"/>
          <w:u w:val="single"/>
        </w:rPr>
        <w:t>Тема</w:t>
      </w:r>
      <w:r w:rsidRPr="008348FD">
        <w:rPr>
          <w:rFonts w:eastAsia="Calibri" w:cs="Times New Roman"/>
          <w:b/>
          <w:bCs/>
          <w:color w:val="000000"/>
          <w:sz w:val="24"/>
          <w:szCs w:val="24"/>
        </w:rPr>
        <w:t xml:space="preserve">  Лабораторная</w:t>
      </w:r>
      <w:proofErr w:type="gramEnd"/>
      <w:r w:rsidRPr="008348FD">
        <w:rPr>
          <w:rFonts w:eastAsia="Calibri" w:cs="Times New Roman"/>
          <w:b/>
          <w:bCs/>
          <w:color w:val="000000"/>
          <w:sz w:val="24"/>
          <w:szCs w:val="24"/>
        </w:rPr>
        <w:t xml:space="preserve"> работа №1</w:t>
      </w:r>
      <w:r w:rsidRPr="008348FD">
        <w:rPr>
          <w:rFonts w:eastAsia="Calibri" w:cs="Times New Roman"/>
          <w:b/>
          <w:bCs/>
          <w:color w:val="000000"/>
          <w:sz w:val="24"/>
          <w:szCs w:val="24"/>
        </w:rPr>
        <w:br/>
        <w:t xml:space="preserve">«Определение требований и спецификаций на создание </w:t>
      </w:r>
      <w:r>
        <w:rPr>
          <w:rFonts w:eastAsia="Calibri" w:cs="Times New Roman"/>
          <w:b/>
          <w:bCs/>
          <w:color w:val="000000"/>
          <w:sz w:val="24"/>
          <w:szCs w:val="24"/>
        </w:rPr>
        <w:t xml:space="preserve">интеллектуальной </w:t>
      </w:r>
      <w:r w:rsidRPr="008348FD">
        <w:rPr>
          <w:rFonts w:eastAsia="Calibri" w:cs="Times New Roman"/>
          <w:b/>
          <w:bCs/>
          <w:color w:val="000000"/>
          <w:sz w:val="24"/>
          <w:szCs w:val="24"/>
        </w:rPr>
        <w:t>информационной системы</w:t>
      </w:r>
      <w:r>
        <w:rPr>
          <w:rFonts w:eastAsia="Calibri" w:cs="Times New Roman"/>
          <w:b/>
          <w:bCs/>
          <w:color w:val="000000"/>
          <w:sz w:val="24"/>
          <w:szCs w:val="24"/>
        </w:rPr>
        <w:t xml:space="preserve"> «Умная остановка»</w:t>
      </w:r>
      <w:r w:rsidRPr="008348FD">
        <w:rPr>
          <w:rFonts w:eastAsia="Calibri" w:cs="Times New Roman"/>
          <w:b/>
          <w:bCs/>
          <w:color w:val="000000"/>
          <w:sz w:val="24"/>
          <w:szCs w:val="24"/>
        </w:rPr>
        <w:t>»</w:t>
      </w: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ind w:left="142"/>
        <w:textAlignment w:val="baseline"/>
        <w:rPr>
          <w:rFonts w:eastAsia="Times New Roman" w:cs="Times New Roman"/>
          <w:b/>
          <w:sz w:val="24"/>
          <w:szCs w:val="24"/>
          <w:lang w:eastAsia="ru-RU"/>
        </w:rPr>
      </w:pPr>
      <w:r w:rsidRPr="008348FD">
        <w:rPr>
          <w:rFonts w:eastAsia="Times New Roman" w:cs="Times New Roman"/>
          <w:b/>
          <w:sz w:val="24"/>
          <w:szCs w:val="24"/>
          <w:lang w:eastAsia="ru-RU"/>
        </w:rPr>
        <w:t>Подписи:</w:t>
      </w: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ind w:left="142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348FD">
        <w:rPr>
          <w:rFonts w:eastAsia="Times New Roman" w:cs="Times New Roman"/>
          <w:sz w:val="24"/>
          <w:szCs w:val="24"/>
          <w:lang w:eastAsia="ru-RU"/>
        </w:rPr>
        <w:t>Задание получил студент</w:t>
      </w:r>
      <w:r w:rsidR="00AD34AE">
        <w:rPr>
          <w:rFonts w:eastAsia="Times New Roman" w:cs="Times New Roman"/>
          <w:sz w:val="24"/>
          <w:szCs w:val="24"/>
          <w:lang w:eastAsia="ru-RU"/>
        </w:rPr>
        <w:tab/>
        <w:t>______</w:t>
      </w:r>
      <w:r w:rsidRPr="008348FD"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eastAsia="ru-RU"/>
        </w:rPr>
        <w:t>______________________________/</w:t>
      </w:r>
      <w:r w:rsidRPr="008348FD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Р.С. Бородин</w:t>
      </w:r>
      <w:r w:rsidRPr="008348FD">
        <w:rPr>
          <w:rFonts w:eastAsia="Times New Roman" w:cs="Times New Roman"/>
          <w:sz w:val="24"/>
          <w:szCs w:val="24"/>
          <w:lang w:eastAsia="ru-RU"/>
        </w:rPr>
        <w:t>/</w:t>
      </w: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ind w:left="142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:rsidR="00643D3C" w:rsidRPr="008348FD" w:rsidRDefault="00643D3C" w:rsidP="00AD34AE">
      <w:pPr>
        <w:overflowPunct w:val="0"/>
        <w:autoSpaceDE w:val="0"/>
        <w:autoSpaceDN w:val="0"/>
        <w:adjustRightInd w:val="0"/>
        <w:spacing w:after="0" w:line="240" w:lineRule="auto"/>
        <w:ind w:left="142"/>
        <w:jc w:val="left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348FD">
        <w:rPr>
          <w:rFonts w:eastAsia="Times New Roman" w:cs="Times New Roman"/>
          <w:sz w:val="24"/>
          <w:szCs w:val="24"/>
          <w:lang w:eastAsia="ru-RU"/>
        </w:rPr>
        <w:t>Руководитель проекта</w:t>
      </w:r>
      <w:r w:rsidR="00B33A6E">
        <w:rPr>
          <w:rFonts w:eastAsia="Times New Roman" w:cs="Times New Roman"/>
          <w:sz w:val="24"/>
          <w:szCs w:val="24"/>
          <w:lang w:eastAsia="ru-RU"/>
        </w:rPr>
        <w:t>,</w:t>
      </w:r>
      <w:r w:rsidR="00AD34AE" w:rsidRPr="00AD34AE">
        <w:t xml:space="preserve"> </w:t>
      </w:r>
      <w:r w:rsidR="00AD34AE" w:rsidRPr="00AD34AE">
        <w:rPr>
          <w:sz w:val="24"/>
        </w:rPr>
        <w:t xml:space="preserve">к.т.н., </w:t>
      </w:r>
      <w:proofErr w:type="spellStart"/>
      <w:r w:rsidR="00AD34AE" w:rsidRPr="00AD34AE">
        <w:rPr>
          <w:sz w:val="24"/>
        </w:rPr>
        <w:t>в.н.с</w:t>
      </w:r>
      <w:proofErr w:type="spellEnd"/>
      <w:r w:rsidR="00AD34AE" w:rsidRPr="00AD34AE">
        <w:rPr>
          <w:sz w:val="24"/>
        </w:rPr>
        <w:t>., доцент каф. ИВТ</w:t>
      </w:r>
      <w:r w:rsidR="00AD34AE">
        <w:rPr>
          <w:sz w:val="24"/>
        </w:rPr>
        <w:t xml:space="preserve"> </w:t>
      </w:r>
      <w:r w:rsidR="00AD34AE">
        <w:rPr>
          <w:rFonts w:eastAsia="Times New Roman" w:cs="Times New Roman"/>
          <w:sz w:val="24"/>
          <w:szCs w:val="24"/>
          <w:lang w:eastAsia="ru-RU"/>
        </w:rPr>
        <w:t>_________________</w:t>
      </w:r>
      <w:r w:rsidRPr="008348FD">
        <w:rPr>
          <w:rFonts w:eastAsia="Times New Roman" w:cs="Times New Roman"/>
          <w:sz w:val="24"/>
          <w:szCs w:val="24"/>
          <w:lang w:eastAsia="ru-RU"/>
        </w:rPr>
        <w:t>/А.А. Егоров/</w:t>
      </w: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ind w:left="142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:rsidR="00643D3C" w:rsidRPr="008348FD" w:rsidRDefault="00643D3C" w:rsidP="00643D3C">
      <w:pPr>
        <w:overflowPunct w:val="0"/>
        <w:autoSpaceDE w:val="0"/>
        <w:autoSpaceDN w:val="0"/>
        <w:adjustRightInd w:val="0"/>
        <w:spacing w:after="0" w:line="240" w:lineRule="auto"/>
        <w:ind w:left="142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8348FD">
        <w:rPr>
          <w:rFonts w:eastAsia="Times New Roman" w:cs="Times New Roman"/>
          <w:sz w:val="24"/>
          <w:szCs w:val="24"/>
          <w:lang w:eastAsia="ru-RU"/>
        </w:rPr>
        <w:t>Зав. кафедрой ИВТ, к.т.н., профессор ___________________________/В.С. Микшина/</w:t>
      </w:r>
    </w:p>
    <w:p w:rsidR="00643D3C" w:rsidRPr="008348FD" w:rsidRDefault="00643D3C" w:rsidP="00643D3C">
      <w:pPr>
        <w:rPr>
          <w:rFonts w:cs="Times New Roman"/>
        </w:rPr>
      </w:pPr>
      <w:r w:rsidRPr="008348FD">
        <w:rPr>
          <w:rFonts w:cs="Times New Roman"/>
        </w:rPr>
        <w:br w:type="page"/>
      </w:r>
    </w:p>
    <w:p w:rsidR="00643D3C" w:rsidRPr="008348FD" w:rsidRDefault="00643D3C" w:rsidP="00643D3C">
      <w:pPr>
        <w:autoSpaceDE w:val="0"/>
        <w:autoSpaceDN w:val="0"/>
        <w:spacing w:after="0" w:line="240" w:lineRule="auto"/>
        <w:rPr>
          <w:rFonts w:eastAsia="Times New Roman" w:cs="Times New Roman"/>
          <w:b/>
          <w:bCs/>
          <w:u w:val="single"/>
          <w:lang w:eastAsia="ru-RU"/>
        </w:rPr>
      </w:pPr>
      <w:r w:rsidRPr="008348FD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lastRenderedPageBreak/>
        <w:t>Целевая установка:</w:t>
      </w:r>
      <w:r w:rsidRPr="008348FD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Pr="008348FD"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t>О</w:t>
      </w:r>
      <w:r w:rsidRPr="008348FD">
        <w:rPr>
          <w:rFonts w:cs="Times New Roman"/>
          <w:color w:val="000000" w:themeColor="text1"/>
        </w:rPr>
        <w:t>пределить набор требований и спецификаций на создание информационной системы</w:t>
      </w:r>
      <w:r>
        <w:rPr>
          <w:rFonts w:cs="Times New Roman"/>
          <w:color w:val="000000" w:themeColor="text1"/>
        </w:rPr>
        <w:t xml:space="preserve"> «Умная остановка»</w:t>
      </w:r>
      <w:r w:rsidRPr="008348FD">
        <w:rPr>
          <w:rFonts w:cs="Times New Roman"/>
          <w:color w:val="000000" w:themeColor="text1"/>
        </w:rPr>
        <w:t>.</w:t>
      </w:r>
    </w:p>
    <w:p w:rsidR="00643D3C" w:rsidRDefault="00643D3C">
      <w:pPr>
        <w:jc w:val="left"/>
      </w:pPr>
    </w:p>
    <w:p w:rsidR="00B33A6E" w:rsidRDefault="00B33A6E">
      <w:pPr>
        <w:jc w:val="left"/>
      </w:pPr>
    </w:p>
    <w:p w:rsidR="000B3959" w:rsidRDefault="00B84117" w:rsidP="000B3959">
      <w:pPr>
        <w:pStyle w:val="a3"/>
        <w:numPr>
          <w:ilvl w:val="0"/>
          <w:numId w:val="1"/>
        </w:numPr>
      </w:pPr>
      <w:ins w:id="2" w:author="Aleksander Egorov" w:date="2017-09-28T07:11:00Z">
        <w:r>
          <w:t>Модуль автоматизированная система мониторинга перемещения транспортного средства</w:t>
        </w:r>
      </w:ins>
      <w:ins w:id="3" w:author="Aleksander Egorov" w:date="2017-09-28T07:12:00Z">
        <w:r>
          <w:t xml:space="preserve"> – «</w:t>
        </w:r>
      </w:ins>
      <w:r w:rsidR="000B3959">
        <w:t>Автобус</w:t>
      </w:r>
      <w:ins w:id="4" w:author="Aleksander Egorov" w:date="2017-09-28T07:12:00Z">
        <w:r>
          <w:t>»</w:t>
        </w:r>
      </w:ins>
    </w:p>
    <w:p w:rsidR="00F322C6" w:rsidRDefault="00B84117" w:rsidP="00B84117">
      <w:pPr>
        <w:pStyle w:val="a3"/>
        <w:numPr>
          <w:ilvl w:val="1"/>
          <w:numId w:val="1"/>
        </w:numPr>
        <w:rPr>
          <w:ins w:id="5" w:author="Aleksander Egorov" w:date="2017-09-28T07:12:00Z"/>
        </w:rPr>
      </w:pPr>
      <w:ins w:id="6" w:author="Aleksander Egorov" w:date="2017-09-28T07:13:00Z">
        <w:r>
          <w:t xml:space="preserve">Функция обработки и </w:t>
        </w:r>
      </w:ins>
      <w:del w:id="7" w:author="Aleksander Egorov" w:date="2017-09-28T07:13:00Z">
        <w:r w:rsidR="00F322C6" w:rsidDel="00B84117">
          <w:delText>П</w:delText>
        </w:r>
      </w:del>
      <w:ins w:id="8" w:author="Aleksander Egorov" w:date="2017-09-28T07:13:00Z">
        <w:r>
          <w:t>п</w:t>
        </w:r>
      </w:ins>
      <w:r w:rsidR="00F322C6">
        <w:t>ередач</w:t>
      </w:r>
      <w:del w:id="9" w:author="Aleksander Egorov" w:date="2017-09-28T07:13:00Z">
        <w:r w:rsidR="00F322C6" w:rsidDel="00B84117">
          <w:delText>а</w:delText>
        </w:r>
      </w:del>
      <w:proofErr w:type="gramStart"/>
      <w:ins w:id="10" w:author="Aleksander Egorov" w:date="2017-09-28T07:13:00Z">
        <w:r>
          <w:t>и</w:t>
        </w:r>
      </w:ins>
      <w:r w:rsidR="00F322C6">
        <w:t xml:space="preserve"> </w:t>
      </w:r>
      <w:del w:id="11" w:author="Aleksander Egorov" w:date="2017-09-28T07:14:00Z">
        <w:r w:rsidR="00F322C6" w:rsidDel="00B84117">
          <w:delText>информации</w:delText>
        </w:r>
      </w:del>
      <w:ins w:id="12" w:author="Aleksander Egorov" w:date="2017-09-28T07:13:00Z">
        <w:del w:id="13" w:author="Бородин Роман Сергеевич" w:date="2017-09-28T13:08:00Z">
          <w:r w:rsidDel="009800D3">
            <w:delText>( какой информации?</w:delText>
          </w:r>
        </w:del>
      </w:ins>
      <w:ins w:id="14" w:author="Aleksander Egorov" w:date="2017-09-28T07:14:00Z">
        <w:del w:id="15" w:author="Бородин Роман Сергеевич" w:date="2017-09-28T13:08:00Z">
          <w:r w:rsidDel="009800D3">
            <w:delText>??</w:delText>
          </w:r>
        </w:del>
      </w:ins>
      <w:ins w:id="16" w:author="Aleksander Egorov" w:date="2017-09-28T07:13:00Z">
        <w:del w:id="17" w:author="Бородин Роман Сергеевич" w:date="2017-09-28T13:08:00Z">
          <w:r w:rsidDel="009800D3">
            <w:delText>)</w:delText>
          </w:r>
        </w:del>
      </w:ins>
      <w:r w:rsidR="00F322C6">
        <w:t xml:space="preserve"> </w:t>
      </w:r>
      <w:ins w:id="18" w:author="Aleksander Egorov" w:date="2017-09-28T07:14:00Z">
        <w:r>
          <w:t>глобальных</w:t>
        </w:r>
        <w:proofErr w:type="gramEnd"/>
        <w:r>
          <w:t xml:space="preserve"> координат </w:t>
        </w:r>
      </w:ins>
      <w:ins w:id="19" w:author="Aleksander Egorov" w:date="2017-09-28T07:15:00Z">
        <w:r>
          <w:t xml:space="preserve">на сервер </w:t>
        </w:r>
      </w:ins>
      <w:del w:id="20" w:author="Aleksander Egorov" w:date="2017-09-28T07:14:00Z">
        <w:r w:rsidR="00F322C6" w:rsidDel="00B84117">
          <w:delText xml:space="preserve">о передвижении </w:delText>
        </w:r>
      </w:del>
      <w:del w:id="21" w:author="Aleksander Egorov" w:date="2017-09-28T07:16:00Z">
        <w:r w:rsidR="00F322C6" w:rsidDel="00B84117">
          <w:delText xml:space="preserve">с помощью </w:delText>
        </w:r>
      </w:del>
      <w:del w:id="22" w:author="Aleksander Egorov" w:date="2017-09-28T07:15:00Z">
        <w:r w:rsidR="00F322C6" w:rsidRPr="00B84117" w:rsidDel="00B84117">
          <w:rPr>
            <w:lang w:val="en-US"/>
          </w:rPr>
          <w:delText>gsm</w:delText>
        </w:r>
        <w:r w:rsidR="00F322C6" w:rsidRPr="00F322C6" w:rsidDel="00B84117">
          <w:delText xml:space="preserve"> </w:delText>
        </w:r>
      </w:del>
      <w:del w:id="23" w:author="Aleksander Egorov" w:date="2017-09-28T07:16:00Z">
        <w:r w:rsidR="00F322C6" w:rsidDel="00B84117">
          <w:delText>модуля</w:delText>
        </w:r>
      </w:del>
      <w:ins w:id="24" w:author="Aleksander Egorov" w:date="2017-09-28T07:12:00Z">
        <w:r>
          <w:t>.</w:t>
        </w:r>
      </w:ins>
      <w:ins w:id="25" w:author="Aleksander Egorov" w:date="2017-09-28T07:16:00Z">
        <w:r>
          <w:t xml:space="preserve"> </w:t>
        </w:r>
        <w:del w:id="26" w:author="Бородин Роман Сергеевич" w:date="2017-09-28T13:08:00Z">
          <w:r w:rsidDel="009800D3">
            <w:rPr>
              <w:lang w:val="en-US"/>
            </w:rPr>
            <w:delText>GSM</w:delText>
          </w:r>
          <w:r w:rsidRPr="00B84117" w:rsidDel="009800D3">
            <w:rPr>
              <w:rPrChange w:id="27" w:author="Aleksander Egorov" w:date="2017-09-28T07:16:00Z">
                <w:rPr>
                  <w:lang w:val="en-US"/>
                </w:rPr>
              </w:rPrChange>
            </w:rPr>
            <w:delText xml:space="preserve"> </w:delText>
          </w:r>
          <w:r w:rsidDel="009800D3">
            <w:delText>это не стандарт доступа в интернет.</w:delText>
          </w:r>
        </w:del>
      </w:ins>
    </w:p>
    <w:p w:rsidR="00B84117" w:rsidRDefault="00B84117" w:rsidP="00F322C6">
      <w:pPr>
        <w:pStyle w:val="a3"/>
        <w:numPr>
          <w:ilvl w:val="1"/>
          <w:numId w:val="1"/>
        </w:numPr>
        <w:rPr>
          <w:ins w:id="28" w:author="Aleksander Egorov" w:date="2017-09-28T07:12:00Z"/>
        </w:rPr>
      </w:pPr>
      <w:ins w:id="29" w:author="Aleksander Egorov" w:date="2017-09-28T07:12:00Z">
        <w:r>
          <w:t>Функция подключения и установки соединения с глобальной навигационной системой.</w:t>
        </w:r>
      </w:ins>
    </w:p>
    <w:p w:rsidR="00B84117" w:rsidDel="00B84117" w:rsidRDefault="00B84117" w:rsidP="00F322C6">
      <w:pPr>
        <w:pStyle w:val="a3"/>
        <w:numPr>
          <w:ilvl w:val="1"/>
          <w:numId w:val="1"/>
        </w:numPr>
        <w:rPr>
          <w:del w:id="30" w:author="Aleksander Egorov" w:date="2017-09-28T07:13:00Z"/>
        </w:rPr>
      </w:pPr>
    </w:p>
    <w:p w:rsidR="00281368" w:rsidRDefault="00372A3A" w:rsidP="00F322C6">
      <w:pPr>
        <w:pStyle w:val="a3"/>
        <w:numPr>
          <w:ilvl w:val="1"/>
          <w:numId w:val="1"/>
        </w:numPr>
      </w:pPr>
      <w:r>
        <w:t>Сбор информации о количестве мест в автобусе</w:t>
      </w:r>
      <w:ins w:id="31" w:author="Бородин Роман Сергеевич" w:date="2017-09-28T13:09:00Z">
        <w:r w:rsidR="009800D3" w:rsidRPr="009800D3">
          <w:rPr>
            <w:rPrChange w:id="32" w:author="Бородин Роман Сергеевич" w:date="2017-09-28T13:09:00Z">
              <w:rPr>
                <w:lang w:val="en-US"/>
              </w:rPr>
            </w:rPrChange>
          </w:rPr>
          <w:t xml:space="preserve"> </w:t>
        </w:r>
        <w:r w:rsidR="009800D3">
          <w:t>на основе датчиков, установленных на входе/выходе автобуса</w:t>
        </w:r>
      </w:ins>
      <w:ins w:id="33" w:author="Aleksander Egorov" w:date="2017-09-28T07:15:00Z">
        <w:del w:id="34" w:author="Бородин Роман Сергеевич" w:date="2017-09-28T13:09:00Z">
          <w:r w:rsidR="00B84117" w:rsidDel="009800D3">
            <w:delText>. На основе какого устройства?</w:delText>
          </w:r>
        </w:del>
      </w:ins>
    </w:p>
    <w:p w:rsidR="00372A3A" w:rsidRDefault="00281368" w:rsidP="00F322C6">
      <w:pPr>
        <w:pStyle w:val="a3"/>
        <w:numPr>
          <w:ilvl w:val="1"/>
          <w:numId w:val="1"/>
        </w:numPr>
        <w:rPr>
          <w:ins w:id="35" w:author="Aleksander Egorov" w:date="2017-09-28T07:16:00Z"/>
        </w:rPr>
      </w:pPr>
      <w:r>
        <w:t xml:space="preserve"> Передача информации о количестве мест на сервер</w:t>
      </w:r>
      <w:ins w:id="36" w:author="Aleksander Egorov" w:date="2017-09-28T07:15:00Z">
        <w:r w:rsidR="00B84117">
          <w:t>.</w:t>
        </w:r>
      </w:ins>
    </w:p>
    <w:p w:rsidR="00B84117" w:rsidRDefault="00B84117" w:rsidP="00F322C6">
      <w:pPr>
        <w:pStyle w:val="a3"/>
        <w:numPr>
          <w:ilvl w:val="1"/>
          <w:numId w:val="1"/>
        </w:numPr>
        <w:rPr>
          <w:ins w:id="37" w:author="Бородин Роман Сергеевич" w:date="2017-09-28T14:18:00Z"/>
        </w:rPr>
      </w:pPr>
      <w:ins w:id="38" w:author="Aleksander Egorov" w:date="2017-09-28T07:16:00Z">
        <w:r>
          <w:t xml:space="preserve">Функция установки соединения с интернет с помощью устройств </w:t>
        </w:r>
        <w:r>
          <w:rPr>
            <w:lang w:val="en-US"/>
          </w:rPr>
          <w:t>GPRS</w:t>
        </w:r>
        <w:r w:rsidRPr="00B84117">
          <w:rPr>
            <w:rPrChange w:id="39" w:author="Aleksander Egorov" w:date="2017-09-28T07:17:00Z">
              <w:rPr>
                <w:lang w:val="en-US"/>
              </w:rPr>
            </w:rPrChange>
          </w:rPr>
          <w:t>,3</w:t>
        </w:r>
        <w:r>
          <w:rPr>
            <w:lang w:val="en-US"/>
          </w:rPr>
          <w:t>G</w:t>
        </w:r>
        <w:r w:rsidRPr="00B84117">
          <w:rPr>
            <w:rPrChange w:id="40" w:author="Aleksander Egorov" w:date="2017-09-28T07:17:00Z">
              <w:rPr>
                <w:lang w:val="en-US"/>
              </w:rPr>
            </w:rPrChange>
          </w:rPr>
          <w:t>,4</w:t>
        </w:r>
        <w:r>
          <w:rPr>
            <w:lang w:val="en-US"/>
          </w:rPr>
          <w:t>G</w:t>
        </w:r>
        <w:r w:rsidRPr="00B84117">
          <w:rPr>
            <w:rPrChange w:id="41" w:author="Aleksander Egorov" w:date="2017-09-28T07:17:00Z">
              <w:rPr>
                <w:lang w:val="en-US"/>
              </w:rPr>
            </w:rPrChange>
          </w:rPr>
          <w:t>.</w:t>
        </w:r>
      </w:ins>
    </w:p>
    <w:p w:rsidR="00BB7604" w:rsidRPr="00BB7604" w:rsidRDefault="00BB7604" w:rsidP="00F322C6">
      <w:pPr>
        <w:pStyle w:val="a3"/>
        <w:numPr>
          <w:ilvl w:val="1"/>
          <w:numId w:val="1"/>
        </w:numPr>
        <w:rPr>
          <w:color w:val="FF0000"/>
          <w:rPrChange w:id="42" w:author="Бородин Роман Сергеевич" w:date="2017-09-28T14:19:00Z">
            <w:rPr/>
          </w:rPrChange>
        </w:rPr>
      </w:pPr>
      <w:ins w:id="43" w:author="Бородин Роман Сергеевич" w:date="2017-09-28T14:19:00Z">
        <w:r w:rsidRPr="00BB7604">
          <w:rPr>
            <w:color w:val="FF0000"/>
            <w:rPrChange w:id="44" w:author="Бородин Роман Сергеевич" w:date="2017-09-28T14:19:00Z">
              <w:rPr/>
            </w:rPrChange>
          </w:rPr>
          <w:t>Функция отправки статистики на сервер</w:t>
        </w:r>
      </w:ins>
    </w:p>
    <w:p w:rsidR="00372A3A" w:rsidRDefault="00372A3A" w:rsidP="0089304D">
      <w:pPr>
        <w:pStyle w:val="a3"/>
        <w:ind w:left="1440"/>
      </w:pPr>
    </w:p>
    <w:p w:rsidR="0089304D" w:rsidRDefault="0089304D" w:rsidP="0089304D">
      <w:pPr>
        <w:pStyle w:val="a3"/>
        <w:ind w:left="1440"/>
      </w:pPr>
    </w:p>
    <w:p w:rsidR="0089304D" w:rsidRDefault="0089304D" w:rsidP="0089304D">
      <w:pPr>
        <w:pStyle w:val="a3"/>
        <w:ind w:left="1440"/>
      </w:pPr>
    </w:p>
    <w:p w:rsidR="000B3959" w:rsidRDefault="00B84117" w:rsidP="000B3959">
      <w:pPr>
        <w:pStyle w:val="a3"/>
        <w:numPr>
          <w:ilvl w:val="0"/>
          <w:numId w:val="1"/>
        </w:numPr>
      </w:pPr>
      <w:ins w:id="45" w:author="Aleksander Egorov" w:date="2017-09-28T07:17:00Z">
        <w:r>
          <w:t>Модуль ИС «</w:t>
        </w:r>
      </w:ins>
      <w:r w:rsidR="000B3959">
        <w:t>Администратор</w:t>
      </w:r>
      <w:ins w:id="46" w:author="Aleksander Egorov" w:date="2017-09-28T07:17:00Z">
        <w:r>
          <w:t>»</w:t>
        </w:r>
      </w:ins>
    </w:p>
    <w:p w:rsidR="00072D4C" w:rsidRDefault="00B84117" w:rsidP="00072D4C">
      <w:pPr>
        <w:pStyle w:val="a3"/>
        <w:numPr>
          <w:ilvl w:val="1"/>
          <w:numId w:val="1"/>
        </w:numPr>
      </w:pPr>
      <w:ins w:id="47" w:author="Aleksander Egorov" w:date="2017-09-28T07:17:00Z">
        <w:r>
          <w:t xml:space="preserve">Функция добавления, удаления </w:t>
        </w:r>
      </w:ins>
      <w:del w:id="48" w:author="Aleksander Egorov" w:date="2017-09-28T07:17:00Z">
        <w:r w:rsidR="00041169" w:rsidDel="00B84117">
          <w:delText xml:space="preserve">Отбор </w:delText>
        </w:r>
      </w:del>
      <w:ins w:id="49" w:author="Aleksander Egorov" w:date="2017-09-28T07:18:00Z">
        <w:r>
          <w:t>изображений (рекламы)</w:t>
        </w:r>
      </w:ins>
      <w:del w:id="50" w:author="Aleksander Egorov" w:date="2017-09-28T07:18:00Z">
        <w:r w:rsidR="00041169" w:rsidDel="00B84117">
          <w:delText>рекламы</w:delText>
        </w:r>
      </w:del>
      <w:r w:rsidR="00041169">
        <w:t xml:space="preserve"> </w:t>
      </w:r>
      <w:r w:rsidR="00120423">
        <w:t xml:space="preserve">и рекламных </w:t>
      </w:r>
      <w:del w:id="51" w:author="Aleksander Egorov" w:date="2017-09-28T07:18:00Z">
        <w:r w:rsidR="00120423" w:rsidDel="00B84117">
          <w:delText xml:space="preserve">роликов </w:delText>
        </w:r>
      </w:del>
      <w:ins w:id="52" w:author="Aleksander Egorov" w:date="2017-09-28T07:18:00Z">
        <w:r>
          <w:t xml:space="preserve">видеофайлов </w:t>
        </w:r>
      </w:ins>
      <w:r w:rsidR="00041169">
        <w:t xml:space="preserve">для </w:t>
      </w:r>
      <w:del w:id="53" w:author="Aleksander Egorov" w:date="2017-09-28T07:18:00Z">
        <w:r w:rsidR="00041169" w:rsidDel="00B84117">
          <w:delText xml:space="preserve">последующей </w:delText>
        </w:r>
      </w:del>
      <w:r w:rsidR="00041169">
        <w:t>трансляции на терминале</w:t>
      </w:r>
      <w:ins w:id="54" w:author="Aleksander Egorov" w:date="2017-09-28T07:18:00Z">
        <w:r>
          <w:t xml:space="preserve"> Остановки.</w:t>
        </w:r>
      </w:ins>
    </w:p>
    <w:p w:rsidR="00B84117" w:rsidRDefault="00B84117" w:rsidP="007139A6">
      <w:pPr>
        <w:pStyle w:val="a3"/>
        <w:numPr>
          <w:ilvl w:val="1"/>
          <w:numId w:val="1"/>
        </w:numPr>
        <w:rPr>
          <w:ins w:id="55" w:author="Aleksander Egorov" w:date="2017-09-28T07:18:00Z"/>
        </w:rPr>
      </w:pPr>
      <w:ins w:id="56" w:author="Aleksander Egorov" w:date="2017-09-28T07:18:00Z">
        <w:r>
          <w:t>Добавление, изменение, удаление маршрутов</w:t>
        </w:r>
      </w:ins>
      <w:ins w:id="57" w:author="Aleksander Egorov" w:date="2017-09-28T07:19:00Z">
        <w:r>
          <w:t xml:space="preserve"> автобусов.</w:t>
        </w:r>
      </w:ins>
    </w:p>
    <w:p w:rsidR="007139A6" w:rsidRDefault="00B84117" w:rsidP="007139A6">
      <w:pPr>
        <w:pStyle w:val="a3"/>
        <w:numPr>
          <w:ilvl w:val="1"/>
          <w:numId w:val="1"/>
        </w:numPr>
      </w:pPr>
      <w:ins w:id="58" w:author="Aleksander Egorov" w:date="2017-09-28T07:19:00Z">
        <w:r>
          <w:t>Добавление, изменение, удаление</w:t>
        </w:r>
        <w:del w:id="59" w:author="Бородин Роман Сергеевич" w:date="2017-09-28T13:12:00Z">
          <w:r w:rsidDel="009800D3">
            <w:delText xml:space="preserve"> </w:delText>
          </w:r>
        </w:del>
      </w:ins>
      <w:del w:id="60" w:author="Aleksander Egorov" w:date="2017-09-28T07:19:00Z">
        <w:r w:rsidR="00FD0082" w:rsidDel="00B84117">
          <w:delText>Обновление информации о изменении маршрута автобуса</w:delText>
        </w:r>
      </w:del>
      <w:ins w:id="61" w:author="Aleksander Egorov" w:date="2017-09-28T07:19:00Z">
        <w:r>
          <w:t xml:space="preserve"> автобусов на маршрут. Или прикрепление транспортных средств к уже существующим маршрутам.</w:t>
        </w:r>
      </w:ins>
    </w:p>
    <w:p w:rsidR="00397816" w:rsidRDefault="00BE1A7B" w:rsidP="007139A6">
      <w:pPr>
        <w:pStyle w:val="a3"/>
        <w:numPr>
          <w:ilvl w:val="1"/>
          <w:numId w:val="1"/>
        </w:numPr>
      </w:pPr>
      <w:r>
        <w:t>Расчет альтернативного маршрута</w:t>
      </w:r>
    </w:p>
    <w:p w:rsidR="004C1B88" w:rsidRDefault="00397816" w:rsidP="004C1B88">
      <w:pPr>
        <w:pStyle w:val="a3"/>
        <w:numPr>
          <w:ilvl w:val="2"/>
          <w:numId w:val="1"/>
        </w:numPr>
      </w:pPr>
      <w:r>
        <w:t xml:space="preserve">Изменение маршрута в случае непредвиденных </w:t>
      </w:r>
      <w:r w:rsidR="00BE1A7B">
        <w:t>обстоятельств</w:t>
      </w:r>
      <w:r>
        <w:t xml:space="preserve"> </w:t>
      </w:r>
      <w:ins w:id="62" w:author="Aleksander Egorov" w:date="2017-09-28T07:20:00Z">
        <w:del w:id="63" w:author="Бородин Роман Сергеевич" w:date="2017-09-28T13:12:00Z">
          <w:r w:rsidR="00B84117" w:rsidDel="009800D3">
            <w:delText>??? Как</w:delText>
          </w:r>
        </w:del>
      </w:ins>
      <w:ins w:id="64" w:author="Бородин Роман Сергеевич" w:date="2017-09-28T13:12:00Z">
        <w:r w:rsidR="009800D3">
          <w:t>(Пробки, аварии, теракты и т.д.)</w:t>
        </w:r>
      </w:ins>
    </w:p>
    <w:p w:rsidR="004C1B88" w:rsidRPr="00BB7604" w:rsidDel="00D978B9" w:rsidRDefault="00BB2401">
      <w:pPr>
        <w:pStyle w:val="a3"/>
        <w:numPr>
          <w:ilvl w:val="1"/>
          <w:numId w:val="1"/>
        </w:numPr>
        <w:rPr>
          <w:del w:id="65" w:author="Бородин Роман Сергеевич" w:date="2017-09-28T13:41:00Z"/>
          <w:color w:val="FF0000"/>
          <w:rPrChange w:id="66" w:author="Бородин Роман Сергеевич" w:date="2017-09-28T14:24:00Z">
            <w:rPr>
              <w:del w:id="67" w:author="Бородин Роман Сергеевич" w:date="2017-09-28T13:41:00Z"/>
            </w:rPr>
          </w:rPrChange>
        </w:rPr>
      </w:pPr>
      <w:del w:id="68" w:author="Бородин Роман Сергеевич" w:date="2017-09-28T13:41:00Z">
        <w:r w:rsidRPr="00BB7604" w:rsidDel="00D978B9">
          <w:rPr>
            <w:color w:val="FF0000"/>
            <w:rPrChange w:id="69" w:author="Бородин Роман Сергеевич" w:date="2017-09-28T14:24:00Z">
              <w:rPr/>
            </w:rPrChange>
          </w:rPr>
          <w:delText>Поддержка сервиса</w:delText>
        </w:r>
      </w:del>
      <w:ins w:id="70" w:author="Aleksander Egorov" w:date="2017-09-28T07:20:00Z">
        <w:del w:id="71" w:author="Бородин Роман Сергеевич" w:date="2017-09-28T13:41:00Z">
          <w:r w:rsidR="00B84117" w:rsidRPr="00BB7604" w:rsidDel="00D978B9">
            <w:rPr>
              <w:color w:val="FF0000"/>
              <w:rPrChange w:id="72" w:author="Бородин Роман Сергеевич" w:date="2017-09-28T14:24:00Z">
                <w:rPr/>
              </w:rPrChange>
            </w:rPr>
            <w:delText xml:space="preserve"> </w:delText>
          </w:r>
        </w:del>
        <w:del w:id="73" w:author="Бородин Роман Сергеевич" w:date="2017-09-28T13:10:00Z">
          <w:r w:rsidR="00B84117" w:rsidRPr="00BB7604" w:rsidDel="009800D3">
            <w:rPr>
              <w:color w:val="FF0000"/>
              <w:rPrChange w:id="74" w:author="Бородин Роман Сергеевич" w:date="2017-09-28T14:24:00Z">
                <w:rPr/>
              </w:rPrChange>
            </w:rPr>
            <w:delText>-  Чего?</w:delText>
          </w:r>
        </w:del>
      </w:ins>
    </w:p>
    <w:p w:rsidR="00421E60" w:rsidRPr="00BB7604" w:rsidRDefault="00421E60" w:rsidP="00985582">
      <w:pPr>
        <w:pStyle w:val="a3"/>
        <w:numPr>
          <w:ilvl w:val="1"/>
          <w:numId w:val="1"/>
        </w:numPr>
        <w:rPr>
          <w:highlight w:val="yellow"/>
          <w:rPrChange w:id="75" w:author="Бородин Роман Сергеевич" w:date="2017-09-28T14:20:00Z">
            <w:rPr/>
          </w:rPrChange>
        </w:rPr>
        <w:pPrChange w:id="76" w:author="Бородин Роман Сергеевич" w:date="2017-09-28T13:57:00Z">
          <w:pPr>
            <w:pStyle w:val="a3"/>
            <w:numPr>
              <w:ilvl w:val="1"/>
              <w:numId w:val="1"/>
            </w:numPr>
            <w:ind w:left="1440" w:hanging="360"/>
          </w:pPr>
        </w:pPrChange>
      </w:pPr>
      <w:r w:rsidRPr="00BB7604">
        <w:rPr>
          <w:color w:val="FF0000"/>
          <w:highlight w:val="yellow"/>
          <w:rPrChange w:id="77" w:author="Бородин Роман Сергеевич" w:date="2017-09-28T14:24:00Z">
            <w:rPr/>
          </w:rPrChange>
        </w:rPr>
        <w:t xml:space="preserve">Мониторинг </w:t>
      </w:r>
      <w:ins w:id="78" w:author="Бородин Роман Сергеевич" w:date="2017-09-28T14:20:00Z">
        <w:r w:rsidR="00BB7604" w:rsidRPr="00BB7604">
          <w:rPr>
            <w:color w:val="FF0000"/>
            <w:highlight w:val="yellow"/>
            <w:rPrChange w:id="79" w:author="Бородин Роман Сергеевич" w:date="2017-09-28T14:24:00Z">
              <w:rPr>
                <w:highlight w:val="yellow"/>
              </w:rPr>
            </w:rPrChange>
          </w:rPr>
          <w:t>статистики, приходящей от терминала, автобусов, сервера</w:t>
        </w:r>
      </w:ins>
      <w:del w:id="80" w:author="Бородин Роман Сергеевич" w:date="2017-09-28T14:19:00Z">
        <w:r w:rsidRPr="00BB7604" w:rsidDel="00BB7604">
          <w:rPr>
            <w:highlight w:val="yellow"/>
            <w:rPrChange w:id="81" w:author="Бородин Роман Сергеевич" w:date="2017-09-28T14:20:00Z">
              <w:rPr/>
            </w:rPrChange>
          </w:rPr>
          <w:delText>качеств</w:delText>
        </w:r>
      </w:del>
      <w:del w:id="82" w:author="Бородин Роман Сергеевич" w:date="2017-09-28T14:20:00Z">
        <w:r w:rsidRPr="00BB7604" w:rsidDel="00BB7604">
          <w:rPr>
            <w:highlight w:val="yellow"/>
            <w:rPrChange w:id="83" w:author="Бородин Роман Сергеевич" w:date="2017-09-28T14:20:00Z">
              <w:rPr/>
            </w:rPrChange>
          </w:rPr>
          <w:delText>а</w:delText>
        </w:r>
      </w:del>
      <w:del w:id="84" w:author="Бородин Роман Сергеевич" w:date="2017-09-28T13:10:00Z">
        <w:r w:rsidRPr="00BB7604" w:rsidDel="009800D3">
          <w:rPr>
            <w:highlight w:val="yellow"/>
            <w:rPrChange w:id="85" w:author="Бородин Роман Сергеевич" w:date="2017-09-28T14:20:00Z">
              <w:rPr/>
            </w:rPrChange>
          </w:rPr>
          <w:delText xml:space="preserve"> </w:delText>
        </w:r>
      </w:del>
      <w:ins w:id="86" w:author="Aleksander Egorov" w:date="2017-09-28T07:20:00Z">
        <w:del w:id="87" w:author="Бородин Роман Сергеевич" w:date="2017-09-28T13:10:00Z">
          <w:r w:rsidR="00B84117" w:rsidRPr="00BB7604" w:rsidDel="009800D3">
            <w:rPr>
              <w:highlight w:val="yellow"/>
              <w:rPrChange w:id="88" w:author="Бородин Роман Сергеевич" w:date="2017-09-28T14:20:00Z">
                <w:rPr/>
              </w:rPrChange>
            </w:rPr>
            <w:delText>– Кого?</w:delText>
          </w:r>
        </w:del>
      </w:ins>
    </w:p>
    <w:p w:rsidR="000B3959" w:rsidRDefault="00B84117" w:rsidP="000B3959">
      <w:ins w:id="89" w:author="Aleksander Egorov" w:date="2017-09-28T07:20:00Z">
        <w:r>
          <w:t>И т.д.</w:t>
        </w:r>
      </w:ins>
    </w:p>
    <w:p w:rsidR="003A1A16" w:rsidRDefault="000B3959" w:rsidP="003A1A16">
      <w:pPr>
        <w:pStyle w:val="a3"/>
        <w:numPr>
          <w:ilvl w:val="0"/>
          <w:numId w:val="1"/>
        </w:numPr>
      </w:pPr>
      <w:r>
        <w:t>Терминал</w:t>
      </w:r>
    </w:p>
    <w:p w:rsidR="003A1A16" w:rsidRDefault="003A1A16" w:rsidP="003A1A16">
      <w:pPr>
        <w:pStyle w:val="a3"/>
        <w:numPr>
          <w:ilvl w:val="1"/>
          <w:numId w:val="1"/>
        </w:numPr>
        <w:rPr>
          <w:ins w:id="90" w:author="Бородин Роман Сергеевич" w:date="2017-09-28T13:48:00Z"/>
        </w:rPr>
      </w:pPr>
      <w:r>
        <w:t>Функция отображения маршрута автобуса</w:t>
      </w:r>
      <w:ins w:id="91" w:author="Бородин Роман Сергеевич" w:date="2017-09-28T13:48:00Z">
        <w:r w:rsidR="00D978B9">
          <w:t xml:space="preserve"> на карте</w:t>
        </w:r>
      </w:ins>
    </w:p>
    <w:p w:rsidR="00D978B9" w:rsidRDefault="00D978B9" w:rsidP="003A1A16">
      <w:pPr>
        <w:pStyle w:val="a3"/>
        <w:numPr>
          <w:ilvl w:val="1"/>
          <w:numId w:val="1"/>
        </w:numPr>
      </w:pPr>
      <w:ins w:id="92" w:author="Бородин Роман Сергеевич" w:date="2017-09-28T13:48:00Z">
        <w:r>
          <w:t>Функция отображения карты в виде растрового изображения</w:t>
        </w:r>
      </w:ins>
    </w:p>
    <w:p w:rsidR="003A1A16" w:rsidRDefault="003A1A16" w:rsidP="003A1A16">
      <w:pPr>
        <w:pStyle w:val="a3"/>
        <w:numPr>
          <w:ilvl w:val="1"/>
          <w:numId w:val="1"/>
        </w:numPr>
      </w:pPr>
      <w:r>
        <w:t xml:space="preserve">Функция отображения </w:t>
      </w:r>
      <w:ins w:id="93" w:author="Бородин Роман Сергеевич" w:date="2017-09-28T13:50:00Z">
        <w:r w:rsidR="00D978B9">
          <w:t xml:space="preserve">списка </w:t>
        </w:r>
      </w:ins>
      <w:r w:rsidR="008648C2">
        <w:t>номер</w:t>
      </w:r>
      <w:del w:id="94" w:author="Бородин Роман Сергеевич" w:date="2017-09-28T13:50:00Z">
        <w:r w:rsidR="008648C2" w:rsidDel="00D978B9">
          <w:delText>а</w:delText>
        </w:r>
      </w:del>
      <w:ins w:id="95" w:author="Бородин Роман Сергеевич" w:date="2017-09-28T13:50:00Z">
        <w:r w:rsidR="00D978B9">
          <w:t>ов</w:t>
        </w:r>
      </w:ins>
      <w:r w:rsidR="008648C2">
        <w:t xml:space="preserve"> </w:t>
      </w:r>
      <w:r>
        <w:t>приближающ</w:t>
      </w:r>
      <w:ins w:id="96" w:author="Бородин Роман Сергеевич" w:date="2017-09-28T13:50:00Z">
        <w:r w:rsidR="00D978B9">
          <w:t>ихся</w:t>
        </w:r>
      </w:ins>
      <w:del w:id="97" w:author="Бородин Роман Сергеевич" w:date="2017-09-28T13:50:00Z">
        <w:r w:rsidDel="00D978B9">
          <w:delText>егося</w:delText>
        </w:r>
      </w:del>
      <w:r>
        <w:t xml:space="preserve"> автобус</w:t>
      </w:r>
      <w:ins w:id="98" w:author="Бородин Роман Сергеевич" w:date="2017-09-28T13:50:00Z">
        <w:r w:rsidR="00D978B9">
          <w:t>ов</w:t>
        </w:r>
      </w:ins>
      <w:del w:id="99" w:author="Бородин Роман Сергеевич" w:date="2017-09-28T13:50:00Z">
        <w:r w:rsidDel="00D978B9">
          <w:delText>а</w:delText>
        </w:r>
      </w:del>
    </w:p>
    <w:p w:rsidR="003A1A16" w:rsidRDefault="003A1A16" w:rsidP="003A1A16">
      <w:pPr>
        <w:pStyle w:val="a3"/>
        <w:numPr>
          <w:ilvl w:val="1"/>
          <w:numId w:val="1"/>
        </w:numPr>
      </w:pPr>
      <w:r>
        <w:t xml:space="preserve">Функция </w:t>
      </w:r>
      <w:r w:rsidR="008648C2">
        <w:t>отображения</w:t>
      </w:r>
      <w:r w:rsidR="00DD5F3C">
        <w:t xml:space="preserve"> и воспроизведения</w:t>
      </w:r>
      <w:r w:rsidR="008648C2">
        <w:t xml:space="preserve"> рекламы</w:t>
      </w:r>
      <w:r w:rsidR="00120423">
        <w:t xml:space="preserve"> и рекламных роликов</w:t>
      </w:r>
    </w:p>
    <w:p w:rsidR="008648C2" w:rsidRDefault="008648C2" w:rsidP="003A1A16">
      <w:pPr>
        <w:pStyle w:val="a3"/>
        <w:numPr>
          <w:ilvl w:val="1"/>
          <w:numId w:val="1"/>
        </w:numPr>
      </w:pPr>
      <w:r>
        <w:t xml:space="preserve">Функция </w:t>
      </w:r>
      <w:r w:rsidR="00072D4C">
        <w:t xml:space="preserve">отображения </w:t>
      </w:r>
      <w:ins w:id="100" w:author="Бородин Роман Сергеевич" w:date="2017-09-28T13:50:00Z">
        <w:r w:rsidR="00D978B9">
          <w:t xml:space="preserve">количество </w:t>
        </w:r>
      </w:ins>
      <w:r w:rsidR="00072D4C">
        <w:t>свободных мест в приближающемся автобусе</w:t>
      </w:r>
    </w:p>
    <w:p w:rsidR="001C7F68" w:rsidRDefault="001C7F68" w:rsidP="003A1A16">
      <w:pPr>
        <w:pStyle w:val="a3"/>
        <w:numPr>
          <w:ilvl w:val="1"/>
          <w:numId w:val="1"/>
        </w:numPr>
        <w:rPr>
          <w:ins w:id="101" w:author="Бородин Роман Сергеевич" w:date="2017-09-28T14:21:00Z"/>
        </w:rPr>
      </w:pPr>
      <w:r>
        <w:t>Отображение времени прибытия автобуса к остановке</w:t>
      </w:r>
    </w:p>
    <w:p w:rsidR="00BB7604" w:rsidRPr="00BB7604" w:rsidRDefault="00BB7604" w:rsidP="003A1A16">
      <w:pPr>
        <w:pStyle w:val="a3"/>
        <w:numPr>
          <w:ilvl w:val="1"/>
          <w:numId w:val="1"/>
        </w:numPr>
        <w:rPr>
          <w:ins w:id="102" w:author="Бородин Роман Сергеевич" w:date="2017-09-28T13:50:00Z"/>
          <w:color w:val="FF0000"/>
          <w:rPrChange w:id="103" w:author="Бородин Роман Сергеевич" w:date="2017-09-28T14:24:00Z">
            <w:rPr>
              <w:ins w:id="104" w:author="Бородин Роман Сергеевич" w:date="2017-09-28T13:50:00Z"/>
            </w:rPr>
          </w:rPrChange>
        </w:rPr>
      </w:pPr>
      <w:ins w:id="105" w:author="Бородин Роман Сергеевич" w:date="2017-09-28T14:21:00Z">
        <w:r w:rsidRPr="00BB7604">
          <w:rPr>
            <w:color w:val="FF0000"/>
            <w:rPrChange w:id="106" w:author="Бородин Роман Сергеевич" w:date="2017-09-28T14:24:00Z">
              <w:rPr/>
            </w:rPrChange>
          </w:rPr>
          <w:t xml:space="preserve">Отправка статистики </w:t>
        </w:r>
      </w:ins>
      <w:ins w:id="107" w:author="Бородин Роман Сергеевич" w:date="2017-09-28T14:24:00Z">
        <w:r>
          <w:rPr>
            <w:color w:val="FF0000"/>
          </w:rPr>
          <w:t xml:space="preserve">о </w:t>
        </w:r>
      </w:ins>
      <w:ins w:id="108" w:author="Бородин Роман Сергеевич" w:date="2017-09-28T14:21:00Z">
        <w:r w:rsidRPr="00BB7604">
          <w:rPr>
            <w:color w:val="FF0000"/>
            <w:rPrChange w:id="109" w:author="Бородин Роман Сергеевич" w:date="2017-09-28T14:24:00Z">
              <w:rPr/>
            </w:rPrChange>
          </w:rPr>
          <w:t>работе терминала</w:t>
        </w:r>
      </w:ins>
    </w:p>
    <w:p w:rsidR="007457BA" w:rsidRPr="007457BA" w:rsidRDefault="007457BA">
      <w:pPr>
        <w:pStyle w:val="a3"/>
        <w:rPr>
          <w:ins w:id="110" w:author="Бородин Роман Сергеевич" w:date="2017-09-28T13:54:00Z"/>
          <w:rPrChange w:id="111" w:author="Бородин Роман Сергеевич" w:date="2017-09-28T13:54:00Z">
            <w:rPr>
              <w:ins w:id="112" w:author="Бородин Роман Сергеевич" w:date="2017-09-28T13:54:00Z"/>
              <w:highlight w:val="yellow"/>
            </w:rPr>
          </w:rPrChange>
        </w:rPr>
        <w:pPrChange w:id="113" w:author="Бородин Роман Сергеевич" w:date="2017-09-28T13:54:00Z">
          <w:pPr>
            <w:pStyle w:val="a3"/>
            <w:numPr>
              <w:numId w:val="1"/>
            </w:numPr>
            <w:ind w:hanging="360"/>
          </w:pPr>
        </w:pPrChange>
      </w:pPr>
    </w:p>
    <w:p w:rsidR="007457BA" w:rsidRPr="000B3959" w:rsidRDefault="007457BA">
      <w:pPr>
        <w:pStyle w:val="a3"/>
        <w:rPr>
          <w:ins w:id="114" w:author="Бородин Роман Сергеевич" w:date="2017-09-28T13:54:00Z"/>
        </w:rPr>
        <w:pPrChange w:id="115" w:author="Бородин Роман Сергеевич" w:date="2017-09-28T13:54:00Z">
          <w:pPr>
            <w:pStyle w:val="a3"/>
            <w:numPr>
              <w:numId w:val="1"/>
            </w:numPr>
            <w:ind w:hanging="360"/>
          </w:pPr>
        </w:pPrChange>
      </w:pPr>
      <w:ins w:id="116" w:author="Бородин Роман Сергеевич" w:date="2017-09-28T13:54:00Z">
        <w:r w:rsidRPr="007457BA">
          <w:rPr>
            <w:highlight w:val="yellow"/>
          </w:rPr>
          <w:t>Описать работу терминала</w:t>
        </w:r>
      </w:ins>
    </w:p>
    <w:p w:rsidR="00D978B9" w:rsidRDefault="00D978B9">
      <w:pPr>
        <w:pStyle w:val="a3"/>
        <w:ind w:left="1440"/>
        <w:pPrChange w:id="117" w:author="Бородин Роман Сергеевич" w:date="2017-09-28T13:50:00Z">
          <w:pPr>
            <w:pStyle w:val="a3"/>
            <w:numPr>
              <w:ilvl w:val="1"/>
              <w:numId w:val="1"/>
            </w:numPr>
            <w:ind w:left="1440" w:hanging="360"/>
          </w:pPr>
        </w:pPrChange>
      </w:pPr>
    </w:p>
    <w:p w:rsidR="000B3959" w:rsidRDefault="000B3959" w:rsidP="000B3959"/>
    <w:p w:rsidR="00DD570C" w:rsidRDefault="000B3959" w:rsidP="00DD570C">
      <w:pPr>
        <w:pStyle w:val="a3"/>
        <w:numPr>
          <w:ilvl w:val="0"/>
          <w:numId w:val="1"/>
        </w:numPr>
      </w:pPr>
      <w:r>
        <w:t>Сервер</w:t>
      </w:r>
    </w:p>
    <w:p w:rsidR="00A84EE9" w:rsidDel="007457BA" w:rsidRDefault="00A84EE9" w:rsidP="00A84EE9">
      <w:pPr>
        <w:pStyle w:val="a3"/>
        <w:numPr>
          <w:ilvl w:val="1"/>
          <w:numId w:val="1"/>
        </w:numPr>
        <w:spacing w:after="160" w:line="259" w:lineRule="auto"/>
        <w:jc w:val="left"/>
        <w:rPr>
          <w:del w:id="118" w:author="Бородин Роман Сергеевич" w:date="2017-09-28T13:53:00Z"/>
        </w:rPr>
      </w:pPr>
      <w:del w:id="119" w:author="Бородин Роман Сергеевич" w:date="2017-09-28T13:53:00Z">
        <w:r w:rsidDel="007457BA">
          <w:delText>Функция формирований правил ввода БЗ.</w:delText>
        </w:r>
      </w:del>
    </w:p>
    <w:p w:rsidR="00A84EE9" w:rsidDel="007457BA" w:rsidRDefault="00A84EE9" w:rsidP="00A84EE9">
      <w:pPr>
        <w:pStyle w:val="a3"/>
        <w:numPr>
          <w:ilvl w:val="1"/>
          <w:numId w:val="1"/>
        </w:numPr>
        <w:spacing w:after="160" w:line="259" w:lineRule="auto"/>
        <w:jc w:val="left"/>
        <w:rPr>
          <w:del w:id="120" w:author="Бородин Роман Сергеевич" w:date="2017-09-28T13:53:00Z"/>
        </w:rPr>
      </w:pPr>
      <w:del w:id="121" w:author="Бородин Роман Сергеевич" w:date="2017-09-28T13:53:00Z">
        <w:r w:rsidDel="007457BA">
          <w:delText xml:space="preserve">Функция проверки данных на полноту </w:delText>
        </w:r>
      </w:del>
    </w:p>
    <w:p w:rsidR="00744786" w:rsidRDefault="00744786" w:rsidP="00744786">
      <w:pPr>
        <w:pStyle w:val="a3"/>
        <w:numPr>
          <w:ilvl w:val="1"/>
          <w:numId w:val="1"/>
        </w:numPr>
      </w:pPr>
      <w:r>
        <w:t>Обработка</w:t>
      </w:r>
      <w:r w:rsidR="00D874F7">
        <w:t xml:space="preserve"> и передача</w:t>
      </w:r>
      <w:r>
        <w:t xml:space="preserve"> </w:t>
      </w:r>
      <w:proofErr w:type="gramStart"/>
      <w:r>
        <w:t>информации</w:t>
      </w:r>
      <w:proofErr w:type="gramEnd"/>
      <w:r>
        <w:t xml:space="preserve"> приходящей от автобуса</w:t>
      </w:r>
    </w:p>
    <w:p w:rsidR="00744786" w:rsidRDefault="00D874F7" w:rsidP="00744786">
      <w:pPr>
        <w:pStyle w:val="a3"/>
        <w:numPr>
          <w:ilvl w:val="2"/>
          <w:numId w:val="1"/>
        </w:numPr>
      </w:pPr>
      <w:r>
        <w:t>Маршрут</w:t>
      </w:r>
    </w:p>
    <w:p w:rsidR="00BB7604" w:rsidRDefault="00D874F7" w:rsidP="00BB7604">
      <w:pPr>
        <w:pStyle w:val="a3"/>
        <w:numPr>
          <w:ilvl w:val="2"/>
          <w:numId w:val="1"/>
        </w:numPr>
        <w:rPr>
          <w:ins w:id="122" w:author="Бородин Роман Сергеевич" w:date="2017-09-28T14:21:00Z"/>
        </w:rPr>
        <w:pPrChange w:id="123" w:author="Бородин Роман Сергеевич" w:date="2017-09-28T14:21:00Z">
          <w:pPr>
            <w:pStyle w:val="a3"/>
            <w:numPr>
              <w:ilvl w:val="2"/>
              <w:numId w:val="1"/>
            </w:numPr>
            <w:ind w:left="2160" w:hanging="180"/>
          </w:pPr>
        </w:pPrChange>
      </w:pPr>
      <w:r>
        <w:t>Информация о свободных местах</w:t>
      </w:r>
    </w:p>
    <w:p w:rsidR="00BB7604" w:rsidRPr="00BB7604" w:rsidRDefault="00BB7604" w:rsidP="00BB7604">
      <w:pPr>
        <w:pStyle w:val="a3"/>
        <w:numPr>
          <w:ilvl w:val="1"/>
          <w:numId w:val="1"/>
        </w:numPr>
        <w:rPr>
          <w:ins w:id="124" w:author="Бородин Роман Сергеевич" w:date="2017-09-28T14:23:00Z"/>
          <w:color w:val="FF0000"/>
          <w:rPrChange w:id="125" w:author="Бородин Роман Сергеевич" w:date="2017-09-28T14:24:00Z">
            <w:rPr>
              <w:ins w:id="126" w:author="Бородин Роман Сергеевич" w:date="2017-09-28T14:23:00Z"/>
            </w:rPr>
          </w:rPrChange>
        </w:rPr>
        <w:pPrChange w:id="127" w:author="Бородин Роман Сергеевич" w:date="2017-09-28T14:21:00Z">
          <w:pPr>
            <w:pStyle w:val="a3"/>
            <w:numPr>
              <w:ilvl w:val="2"/>
              <w:numId w:val="1"/>
            </w:numPr>
            <w:ind w:left="2160" w:hanging="180"/>
          </w:pPr>
        </w:pPrChange>
      </w:pPr>
      <w:bookmarkStart w:id="128" w:name="_GoBack"/>
      <w:ins w:id="129" w:author="Бородин Роман Сергеевич" w:date="2017-09-28T14:22:00Z">
        <w:r w:rsidRPr="00BB7604">
          <w:rPr>
            <w:color w:val="FF0000"/>
            <w:rPrChange w:id="130" w:author="Бородин Роман Сергеевич" w:date="2017-09-28T14:24:00Z">
              <w:rPr/>
            </w:rPrChange>
          </w:rPr>
          <w:t xml:space="preserve">Обработка </w:t>
        </w:r>
        <w:proofErr w:type="gramStart"/>
        <w:r w:rsidRPr="00BB7604">
          <w:rPr>
            <w:color w:val="FF0000"/>
            <w:rPrChange w:id="131" w:author="Бородин Роман Сергеевич" w:date="2017-09-28T14:24:00Z">
              <w:rPr/>
            </w:rPrChange>
          </w:rPr>
          <w:t>статистики</w:t>
        </w:r>
        <w:proofErr w:type="gramEnd"/>
        <w:r w:rsidRPr="00BB7604">
          <w:rPr>
            <w:color w:val="FF0000"/>
            <w:rPrChange w:id="132" w:author="Бородин Роман Сергеевич" w:date="2017-09-28T14:24:00Z">
              <w:rPr/>
            </w:rPrChange>
          </w:rPr>
          <w:t xml:space="preserve"> приходящей от автобусов и терминалов</w:t>
        </w:r>
      </w:ins>
    </w:p>
    <w:p w:rsidR="00BB7604" w:rsidRPr="00BB7604" w:rsidRDefault="00BB7604" w:rsidP="00BB7604">
      <w:pPr>
        <w:pStyle w:val="a3"/>
        <w:numPr>
          <w:ilvl w:val="1"/>
          <w:numId w:val="1"/>
        </w:numPr>
        <w:rPr>
          <w:ins w:id="133" w:author="Бородин Роман Сергеевич" w:date="2017-09-28T14:23:00Z"/>
          <w:color w:val="FF0000"/>
          <w:rPrChange w:id="134" w:author="Бородин Роман Сергеевич" w:date="2017-09-28T14:24:00Z">
            <w:rPr>
              <w:ins w:id="135" w:author="Бородин Роман Сергеевич" w:date="2017-09-28T14:23:00Z"/>
            </w:rPr>
          </w:rPrChange>
        </w:rPr>
        <w:pPrChange w:id="136" w:author="Бородин Роман Сергеевич" w:date="2017-09-28T14:21:00Z">
          <w:pPr>
            <w:pStyle w:val="a3"/>
            <w:numPr>
              <w:ilvl w:val="2"/>
              <w:numId w:val="1"/>
            </w:numPr>
            <w:ind w:left="2160" w:hanging="180"/>
          </w:pPr>
        </w:pPrChange>
      </w:pPr>
      <w:ins w:id="137" w:author="Бородин Роман Сергеевич" w:date="2017-09-28T14:23:00Z">
        <w:r w:rsidRPr="00BB7604">
          <w:rPr>
            <w:color w:val="FF0000"/>
            <w:rPrChange w:id="138" w:author="Бородин Роман Сергеевич" w:date="2017-09-28T14:24:00Z">
              <w:rPr/>
            </w:rPrChange>
          </w:rPr>
          <w:t xml:space="preserve">Функция </w:t>
        </w:r>
        <w:r w:rsidRPr="00BB7604">
          <w:rPr>
            <w:color w:val="FF0000"/>
            <w:rPrChange w:id="139" w:author="Бородин Роман Сергеевич" w:date="2017-09-28T14:24:00Z">
              <w:rPr/>
            </w:rPrChange>
          </w:rPr>
          <w:tab/>
          <w:t>формирования правил ввода БД</w:t>
        </w:r>
      </w:ins>
    </w:p>
    <w:p w:rsidR="00BB7604" w:rsidRPr="00BB7604" w:rsidRDefault="00BB7604" w:rsidP="00BB7604">
      <w:pPr>
        <w:pStyle w:val="a3"/>
        <w:numPr>
          <w:ilvl w:val="2"/>
          <w:numId w:val="1"/>
        </w:numPr>
        <w:rPr>
          <w:color w:val="FF0000"/>
          <w:rPrChange w:id="140" w:author="Бородин Роман Сергеевич" w:date="2017-09-28T14:24:00Z">
            <w:rPr/>
          </w:rPrChange>
        </w:rPr>
        <w:pPrChange w:id="141" w:author="Бородин Роман Сергеевич" w:date="2017-09-28T14:23:00Z">
          <w:pPr>
            <w:pStyle w:val="a3"/>
            <w:numPr>
              <w:ilvl w:val="2"/>
              <w:numId w:val="1"/>
            </w:numPr>
            <w:ind w:left="2160" w:hanging="180"/>
          </w:pPr>
        </w:pPrChange>
      </w:pPr>
      <w:ins w:id="142" w:author="Бородин Роман Сергеевич" w:date="2017-09-28T14:23:00Z">
        <w:r w:rsidRPr="00BB7604">
          <w:rPr>
            <w:color w:val="FF0000"/>
            <w:rPrChange w:id="143" w:author="Бородин Роман Сергеевич" w:date="2017-09-28T14:24:00Z">
              <w:rPr/>
            </w:rPrChange>
          </w:rPr>
          <w:t xml:space="preserve">Функция проверки данных на полноту </w:t>
        </w:r>
      </w:ins>
    </w:p>
    <w:bookmarkEnd w:id="128"/>
    <w:p w:rsidR="00744786" w:rsidDel="007457BA" w:rsidRDefault="00122871" w:rsidP="00744786">
      <w:pPr>
        <w:pStyle w:val="a3"/>
        <w:numPr>
          <w:ilvl w:val="1"/>
          <w:numId w:val="1"/>
        </w:numPr>
        <w:rPr>
          <w:del w:id="144" w:author="Бородин Роман Сергеевич" w:date="2017-09-28T13:53:00Z"/>
        </w:rPr>
      </w:pPr>
      <w:del w:id="145" w:author="Бородин Роман Сергеевич" w:date="2017-09-28T13:53:00Z">
        <w:r w:rsidDel="007457BA">
          <w:delText>Обработка и передача данных измененных или добавленных администратором</w:delText>
        </w:r>
      </w:del>
    </w:p>
    <w:p w:rsidR="00A26DC7" w:rsidDel="007457BA" w:rsidRDefault="00A26DC7" w:rsidP="0022390D">
      <w:pPr>
        <w:pStyle w:val="a3"/>
        <w:numPr>
          <w:ilvl w:val="2"/>
          <w:numId w:val="1"/>
        </w:numPr>
        <w:rPr>
          <w:del w:id="146" w:author="Бородин Роман Сергеевич" w:date="2017-09-28T13:53:00Z"/>
        </w:rPr>
      </w:pPr>
      <w:del w:id="147" w:author="Бородин Роман Сергеевич" w:date="2017-09-28T13:53:00Z">
        <w:r w:rsidDel="007457BA">
          <w:delText xml:space="preserve">Функция проверки данных на пустые значения. </w:delText>
        </w:r>
      </w:del>
    </w:p>
    <w:p w:rsidR="00A26DC7" w:rsidRDefault="00A26DC7" w:rsidP="0022390D">
      <w:pPr>
        <w:pStyle w:val="a3"/>
        <w:ind w:left="1440"/>
        <w:rPr>
          <w:ins w:id="148" w:author="Бородин Роман Сергеевич" w:date="2017-09-28T13:54:00Z"/>
        </w:rPr>
      </w:pPr>
    </w:p>
    <w:p w:rsidR="007457BA" w:rsidRDefault="007457BA" w:rsidP="0022390D">
      <w:pPr>
        <w:pStyle w:val="a3"/>
        <w:ind w:left="1440"/>
        <w:rPr>
          <w:ins w:id="149" w:author="Бородин Роман Сергеевич" w:date="2017-09-28T13:54:00Z"/>
        </w:rPr>
      </w:pPr>
    </w:p>
    <w:p w:rsidR="007457BA" w:rsidRDefault="007457BA" w:rsidP="0022390D">
      <w:pPr>
        <w:pStyle w:val="a3"/>
        <w:ind w:left="1440"/>
      </w:pPr>
      <w:ins w:id="150" w:author="Бородин Роман Сергеевич" w:date="2017-09-28T13:54:00Z">
        <w:r w:rsidRPr="007457BA">
          <w:rPr>
            <w:highlight w:val="yellow"/>
            <w:rPrChange w:id="151" w:author="Бородин Роман Сергеевич" w:date="2017-09-28T13:54:00Z">
              <w:rPr/>
            </w:rPrChange>
          </w:rPr>
          <w:t>описать</w:t>
        </w:r>
      </w:ins>
    </w:p>
    <w:p w:rsidR="000B3959" w:rsidRDefault="000B3959" w:rsidP="000B3959"/>
    <w:p w:rsidR="000B3959" w:rsidRDefault="000B3959" w:rsidP="000B3959"/>
    <w:p w:rsidR="000B3959" w:rsidRPr="000B3959" w:rsidRDefault="000B3959"/>
    <w:sectPr w:rsidR="000B3959" w:rsidRPr="000B3959" w:rsidSect="009B1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7EB"/>
    <w:multiLevelType w:val="hybridMultilevel"/>
    <w:tmpl w:val="D67E61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E435F26"/>
    <w:multiLevelType w:val="hybridMultilevel"/>
    <w:tmpl w:val="99DE7EC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3FF7195"/>
    <w:multiLevelType w:val="hybridMultilevel"/>
    <w:tmpl w:val="5D420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C62E6"/>
    <w:multiLevelType w:val="hybridMultilevel"/>
    <w:tmpl w:val="CF4C251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ksander Egorov">
    <w15:presenceInfo w15:providerId="Windows Live" w15:userId="7034af55b82f24a9"/>
  </w15:person>
  <w15:person w15:author="Бородин Роман Сергеевич">
    <w15:presenceInfo w15:providerId="AD" w15:userId="S-1-5-21-2579923329-1793974107-1213868753-330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59"/>
    <w:rsid w:val="000160C3"/>
    <w:rsid w:val="00020C8D"/>
    <w:rsid w:val="00041169"/>
    <w:rsid w:val="00067758"/>
    <w:rsid w:val="00072D4C"/>
    <w:rsid w:val="0007594F"/>
    <w:rsid w:val="000B3959"/>
    <w:rsid w:val="000F059B"/>
    <w:rsid w:val="00115708"/>
    <w:rsid w:val="00120423"/>
    <w:rsid w:val="00122871"/>
    <w:rsid w:val="001241FE"/>
    <w:rsid w:val="00186CDB"/>
    <w:rsid w:val="0019069C"/>
    <w:rsid w:val="001A129F"/>
    <w:rsid w:val="001C7F68"/>
    <w:rsid w:val="001D2421"/>
    <w:rsid w:val="0022390D"/>
    <w:rsid w:val="00281368"/>
    <w:rsid w:val="00294486"/>
    <w:rsid w:val="003418A5"/>
    <w:rsid w:val="0036576B"/>
    <w:rsid w:val="00372A3A"/>
    <w:rsid w:val="00396F53"/>
    <w:rsid w:val="00397816"/>
    <w:rsid w:val="003A1A16"/>
    <w:rsid w:val="00417F84"/>
    <w:rsid w:val="00421E60"/>
    <w:rsid w:val="00424EBE"/>
    <w:rsid w:val="00456E19"/>
    <w:rsid w:val="004A76E3"/>
    <w:rsid w:val="004B624E"/>
    <w:rsid w:val="004C1B88"/>
    <w:rsid w:val="005029FF"/>
    <w:rsid w:val="00516B4D"/>
    <w:rsid w:val="00567E01"/>
    <w:rsid w:val="005A3A64"/>
    <w:rsid w:val="00610C5F"/>
    <w:rsid w:val="00643D3C"/>
    <w:rsid w:val="0068752F"/>
    <w:rsid w:val="00704817"/>
    <w:rsid w:val="00704A79"/>
    <w:rsid w:val="007139A6"/>
    <w:rsid w:val="00721E02"/>
    <w:rsid w:val="00744786"/>
    <w:rsid w:val="007457BA"/>
    <w:rsid w:val="00786DDE"/>
    <w:rsid w:val="007978FB"/>
    <w:rsid w:val="007A60DA"/>
    <w:rsid w:val="007A6BEF"/>
    <w:rsid w:val="00846C37"/>
    <w:rsid w:val="008648C2"/>
    <w:rsid w:val="0089304D"/>
    <w:rsid w:val="00894B24"/>
    <w:rsid w:val="00954470"/>
    <w:rsid w:val="009616E7"/>
    <w:rsid w:val="0097129D"/>
    <w:rsid w:val="00975AA8"/>
    <w:rsid w:val="009800D3"/>
    <w:rsid w:val="009B16B5"/>
    <w:rsid w:val="009B70FB"/>
    <w:rsid w:val="00A26DC7"/>
    <w:rsid w:val="00A84EE9"/>
    <w:rsid w:val="00AD34AE"/>
    <w:rsid w:val="00B13E7A"/>
    <w:rsid w:val="00B21C8E"/>
    <w:rsid w:val="00B26FCA"/>
    <w:rsid w:val="00B33A6E"/>
    <w:rsid w:val="00B84117"/>
    <w:rsid w:val="00BB2401"/>
    <w:rsid w:val="00BB7604"/>
    <w:rsid w:val="00BD2DBC"/>
    <w:rsid w:val="00BE1A7B"/>
    <w:rsid w:val="00C616ED"/>
    <w:rsid w:val="00D173ED"/>
    <w:rsid w:val="00D8578B"/>
    <w:rsid w:val="00D874F7"/>
    <w:rsid w:val="00D978B9"/>
    <w:rsid w:val="00DC3482"/>
    <w:rsid w:val="00DD570C"/>
    <w:rsid w:val="00DD5F3C"/>
    <w:rsid w:val="00DF3B46"/>
    <w:rsid w:val="00E05819"/>
    <w:rsid w:val="00E97CD9"/>
    <w:rsid w:val="00EB3724"/>
    <w:rsid w:val="00EF25CA"/>
    <w:rsid w:val="00F322C6"/>
    <w:rsid w:val="00F36FF6"/>
    <w:rsid w:val="00F42160"/>
    <w:rsid w:val="00FB3AF4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B521A-78B8-4ADC-90C4-DFA4104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 стиль"/>
    <w:qFormat/>
    <w:rsid w:val="00186CDB"/>
    <w:pPr>
      <w:jc w:val="both"/>
    </w:pPr>
    <w:rPr>
      <w:rFonts w:ascii="Times New Roman" w:hAnsi="Times New Roman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95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6DC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84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4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Бородин</dc:creator>
  <cp:lastModifiedBy>Бородин Роман Сергеевич</cp:lastModifiedBy>
  <cp:revision>6</cp:revision>
  <dcterms:created xsi:type="dcterms:W3CDTF">2017-09-28T08:55:00Z</dcterms:created>
  <dcterms:modified xsi:type="dcterms:W3CDTF">2017-09-28T09:24:00Z</dcterms:modified>
</cp:coreProperties>
</file>